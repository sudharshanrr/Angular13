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58676" w14:textId="28C00E61" w:rsidR="00FB6116" w:rsidRDefault="00FB6116" w:rsidP="003317EB">
      <w:pPr>
        <w:spacing w:after="26" w:line="259" w:lineRule="auto"/>
        <w:ind w:left="0" w:firstLine="0"/>
      </w:pPr>
      <w:bookmarkStart w:id="0" w:name="_Hlk35528293"/>
      <w:bookmarkStart w:id="1" w:name="_GoBack"/>
      <w:bookmarkEnd w:id="1"/>
    </w:p>
    <w:bookmarkEnd w:id="0"/>
    <w:p w14:paraId="3550FFD4" w14:textId="77777777" w:rsidR="00B2309C" w:rsidRDefault="00B2309C" w:rsidP="00317A3C">
      <w:pPr>
        <w:ind w:left="0" w:firstLine="0"/>
        <w:rPr>
          <w:b/>
          <w:u w:val="single"/>
        </w:rPr>
      </w:pPr>
    </w:p>
    <w:p w14:paraId="3AEA9878" w14:textId="17FBE370" w:rsidR="00B2309C" w:rsidRPr="007C6AC8" w:rsidRDefault="00B2309C" w:rsidP="00B2309C">
      <w:pPr>
        <w:jc w:val="center"/>
        <w:rPr>
          <w:b/>
          <w:sz w:val="28"/>
          <w:u w:val="single"/>
        </w:rPr>
      </w:pPr>
      <w:r w:rsidRPr="007C6AC8">
        <w:rPr>
          <w:b/>
          <w:sz w:val="28"/>
          <w:u w:val="single"/>
        </w:rPr>
        <w:t>UNDERTAKING</w:t>
      </w:r>
    </w:p>
    <w:p w14:paraId="54E80723" w14:textId="77777777" w:rsidR="00B2309C" w:rsidRPr="008D50D9" w:rsidRDefault="00B2309C" w:rsidP="00B2309C"/>
    <w:p w14:paraId="6466B7DC" w14:textId="77777777" w:rsidR="00B2309C" w:rsidRPr="008D50D9" w:rsidRDefault="00B2309C" w:rsidP="00B2309C"/>
    <w:p w14:paraId="53A84D36" w14:textId="77777777" w:rsidR="00B2309C" w:rsidRPr="008D50D9" w:rsidRDefault="00B2309C" w:rsidP="00B2309C">
      <w:pPr>
        <w:spacing w:line="480" w:lineRule="auto"/>
        <w:jc w:val="both"/>
      </w:pPr>
      <w:r w:rsidRPr="008D50D9">
        <w:t>I, __________________________________ do hereby undertake that consequent to my joining  Zensar Technologies Limited on ________</w:t>
      </w:r>
      <w:r w:rsidRPr="008D50D9">
        <w:softHyphen/>
      </w:r>
      <w:r w:rsidRPr="008D50D9">
        <w:softHyphen/>
      </w:r>
      <w:r w:rsidRPr="008D50D9">
        <w:softHyphen/>
      </w:r>
      <w:r w:rsidRPr="008D50D9">
        <w:softHyphen/>
      </w:r>
      <w:r w:rsidRPr="008D50D9">
        <w:softHyphen/>
      </w:r>
      <w:r w:rsidRPr="008D50D9">
        <w:softHyphen/>
      </w:r>
      <w:r w:rsidRPr="008D50D9">
        <w:softHyphen/>
      </w:r>
      <w:r w:rsidRPr="008D50D9">
        <w:softHyphen/>
      </w:r>
      <w:r w:rsidRPr="008D50D9">
        <w:softHyphen/>
      </w:r>
      <w:r w:rsidRPr="008D50D9">
        <w:softHyphen/>
      </w:r>
      <w:r w:rsidRPr="008D50D9">
        <w:softHyphen/>
      </w:r>
      <w:r w:rsidRPr="008D50D9">
        <w:softHyphen/>
      </w:r>
      <w:r w:rsidRPr="008D50D9">
        <w:softHyphen/>
        <w:t>___________,  I will submit the following remaining documents within _________ days effective today, as part of mandatory / supplementary requirement to complete my joining process :-</w:t>
      </w:r>
    </w:p>
    <w:p w14:paraId="7AA6E5BC" w14:textId="77777777" w:rsidR="00B2309C" w:rsidRPr="008D50D9" w:rsidRDefault="00B2309C" w:rsidP="00B2309C">
      <w:pPr>
        <w:spacing w:line="360" w:lineRule="auto"/>
        <w:jc w:val="both"/>
      </w:pPr>
    </w:p>
    <w:p w14:paraId="6FC84452" w14:textId="77777777" w:rsidR="00B2309C" w:rsidRDefault="00B2309C" w:rsidP="00B2309C">
      <w:pPr>
        <w:spacing w:line="360" w:lineRule="auto"/>
        <w:jc w:val="both"/>
      </w:pPr>
      <w:r w:rsidRPr="008D50D9">
        <w:t>a)</w:t>
      </w:r>
    </w:p>
    <w:p w14:paraId="70F1F4B3" w14:textId="77777777" w:rsidR="00B2309C" w:rsidRDefault="00B2309C" w:rsidP="00B2309C">
      <w:pPr>
        <w:spacing w:line="360" w:lineRule="auto"/>
        <w:jc w:val="both"/>
      </w:pPr>
      <w:r w:rsidRPr="008D50D9">
        <w:t>b)</w:t>
      </w:r>
    </w:p>
    <w:p w14:paraId="0D455B0F" w14:textId="77777777" w:rsidR="00B2309C" w:rsidRPr="008D50D9" w:rsidRDefault="00B2309C" w:rsidP="00B2309C">
      <w:pPr>
        <w:spacing w:line="360" w:lineRule="auto"/>
        <w:jc w:val="both"/>
      </w:pPr>
      <w:r w:rsidRPr="008D50D9">
        <w:t xml:space="preserve">c) </w:t>
      </w:r>
    </w:p>
    <w:p w14:paraId="231E7B5A" w14:textId="77777777" w:rsidR="00B2309C" w:rsidRDefault="00B2309C" w:rsidP="00B2309C">
      <w:pPr>
        <w:spacing w:line="360" w:lineRule="auto"/>
        <w:jc w:val="both"/>
      </w:pPr>
      <w:r w:rsidRPr="008D50D9">
        <w:t>d)</w:t>
      </w:r>
    </w:p>
    <w:p w14:paraId="7D804566" w14:textId="4299D8C9" w:rsidR="00B2309C" w:rsidRPr="008D50D9" w:rsidRDefault="00B2309C" w:rsidP="00B2309C">
      <w:pPr>
        <w:spacing w:line="360" w:lineRule="auto"/>
        <w:jc w:val="both"/>
      </w:pPr>
      <w:r w:rsidRPr="008D50D9">
        <w:t>e)</w:t>
      </w:r>
    </w:p>
    <w:p w14:paraId="3CF36054" w14:textId="77777777" w:rsidR="00B2309C" w:rsidRPr="008D50D9" w:rsidRDefault="00B2309C" w:rsidP="00B2309C">
      <w:pPr>
        <w:jc w:val="both"/>
      </w:pPr>
    </w:p>
    <w:p w14:paraId="5FC33D2C" w14:textId="77777777" w:rsidR="00B2309C" w:rsidRPr="008D50D9" w:rsidRDefault="00B2309C" w:rsidP="00B2309C">
      <w:pPr>
        <w:jc w:val="both"/>
      </w:pPr>
    </w:p>
    <w:p w14:paraId="2CFCEF51" w14:textId="77777777" w:rsidR="00B2309C" w:rsidRPr="008D50D9" w:rsidRDefault="00B2309C" w:rsidP="00B2309C">
      <w:pPr>
        <w:jc w:val="both"/>
      </w:pPr>
    </w:p>
    <w:p w14:paraId="7E75B177" w14:textId="57E56B08" w:rsidR="00B2309C" w:rsidRPr="008D50D9" w:rsidRDefault="00B2309C" w:rsidP="00B2309C">
      <w:pPr>
        <w:spacing w:line="480" w:lineRule="auto"/>
        <w:jc w:val="both"/>
      </w:pP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>
        <w:tab/>
      </w:r>
      <w:r>
        <w:tab/>
      </w:r>
      <w:r>
        <w:tab/>
      </w:r>
      <w:r w:rsidRPr="008D50D9">
        <w:t>Signature ___</w:t>
      </w:r>
      <w:r>
        <w:t>____</w:t>
      </w:r>
      <w:r w:rsidRPr="008D50D9">
        <w:t>__________________</w:t>
      </w:r>
    </w:p>
    <w:p w14:paraId="04262788" w14:textId="721BB46F" w:rsidR="00B2309C" w:rsidRPr="008D50D9" w:rsidRDefault="00B2309C" w:rsidP="00B2309C">
      <w:pPr>
        <w:spacing w:line="480" w:lineRule="auto"/>
        <w:jc w:val="both"/>
      </w:pP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 w:rsidRPr="008D50D9">
        <w:tab/>
      </w:r>
      <w:r>
        <w:tab/>
      </w:r>
      <w:r w:rsidRPr="008D50D9">
        <w:t>Name: ____</w:t>
      </w:r>
      <w:r>
        <w:t>_</w:t>
      </w:r>
      <w:r w:rsidRPr="008D50D9">
        <w:t>___</w:t>
      </w:r>
      <w:r>
        <w:t>___</w:t>
      </w:r>
      <w:r w:rsidRPr="008D50D9">
        <w:t>________________</w:t>
      </w:r>
    </w:p>
    <w:p w14:paraId="46C74547" w14:textId="3A92248F" w:rsidR="00B2309C" w:rsidRPr="008D50D9" w:rsidRDefault="00B2309C" w:rsidP="00B2309C">
      <w:pPr>
        <w:spacing w:line="480" w:lineRule="auto"/>
        <w:jc w:val="both"/>
      </w:pPr>
      <w:r w:rsidRPr="008D50D9">
        <w:t>Place:</w:t>
      </w:r>
      <w:r>
        <w:t xml:space="preserve"> ___________________</w:t>
      </w:r>
      <w:r w:rsidRPr="008D50D9">
        <w:tab/>
      </w:r>
      <w:r w:rsidRPr="008D50D9">
        <w:tab/>
      </w:r>
      <w:r w:rsidRPr="008D50D9">
        <w:tab/>
      </w:r>
      <w:r w:rsidRPr="008D50D9">
        <w:tab/>
        <w:t>Mobile No. _______</w:t>
      </w:r>
      <w:r>
        <w:t>__</w:t>
      </w:r>
      <w:r w:rsidRPr="008D50D9">
        <w:t>______</w:t>
      </w:r>
      <w:r>
        <w:t>__</w:t>
      </w:r>
      <w:r w:rsidRPr="008D50D9">
        <w:t>______</w:t>
      </w:r>
    </w:p>
    <w:p w14:paraId="65B98976" w14:textId="10963B67" w:rsidR="00B2309C" w:rsidRPr="008D50D9" w:rsidRDefault="00B2309C" w:rsidP="00B2309C">
      <w:pPr>
        <w:spacing w:line="480" w:lineRule="auto"/>
        <w:jc w:val="both"/>
      </w:pPr>
      <w:r w:rsidRPr="008D50D9">
        <w:t>Date: 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</w:t>
      </w:r>
      <w:r w:rsidRPr="008D50D9">
        <w:t>___________</w:t>
      </w:r>
    </w:p>
    <w:p w14:paraId="6DB50308" w14:textId="77777777" w:rsidR="00A97F3B" w:rsidRDefault="00A97F3B" w:rsidP="00B2309C">
      <w:pPr>
        <w:spacing w:line="480" w:lineRule="auto"/>
        <w:jc w:val="both"/>
      </w:pPr>
    </w:p>
    <w:p w14:paraId="544234D4" w14:textId="77777777" w:rsidR="00A97F3B" w:rsidRDefault="00013A7A" w:rsidP="00B2309C">
      <w:pPr>
        <w:spacing w:line="480" w:lineRule="auto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0AF18AA7" w14:textId="77777777" w:rsidR="00A97F3B" w:rsidRDefault="00013A7A" w:rsidP="00B2309C"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4FECE5F2" w14:textId="10DAE538" w:rsidR="00A97F3B" w:rsidRDefault="00013A7A" w:rsidP="00B2309C">
      <w:r>
        <w:t xml:space="preserve"> </w:t>
      </w:r>
      <w:r>
        <w:rPr>
          <w:rFonts w:ascii="Calibri" w:eastAsia="Calibri" w:hAnsi="Calibri" w:cs="Calibri"/>
          <w:sz w:val="22"/>
        </w:rPr>
        <w:t xml:space="preserve">  </w:t>
      </w:r>
    </w:p>
    <w:p w14:paraId="2896AA2A" w14:textId="77777777" w:rsidR="00317A3C" w:rsidRDefault="00013A7A" w:rsidP="00317A3C">
      <w:pPr>
        <w:pStyle w:val="Footer"/>
      </w:pPr>
      <w:r>
        <w:rPr>
          <w:rFonts w:ascii="Calibri" w:eastAsia="Calibri" w:hAnsi="Calibri" w:cs="Calibri"/>
          <w:sz w:val="22"/>
        </w:rPr>
        <w:t xml:space="preserve">                                           </w:t>
      </w:r>
      <w:bookmarkStart w:id="2" w:name="_Hlk78993692"/>
      <w:bookmarkStart w:id="3" w:name="_Hlk78993693"/>
      <w:bookmarkStart w:id="4" w:name="_Hlk78994447"/>
      <w:bookmarkStart w:id="5" w:name="_Hlk78994448"/>
      <w:bookmarkStart w:id="6" w:name="_Hlk78994450"/>
      <w:bookmarkStart w:id="7" w:name="_Hlk78994451"/>
      <w:bookmarkStart w:id="8" w:name="_Hlk79676533"/>
      <w:bookmarkStart w:id="9" w:name="_Hlk79676534"/>
      <w:bookmarkStart w:id="10" w:name="_Hlk79676608"/>
      <w:bookmarkStart w:id="11" w:name="_Hlk79676609"/>
      <w:bookmarkStart w:id="12" w:name="_Hlk79676611"/>
      <w:bookmarkStart w:id="13" w:name="_Hlk79676612"/>
      <w:bookmarkStart w:id="14" w:name="_Hlk79676888"/>
      <w:bookmarkStart w:id="15" w:name="_Hlk79676889"/>
      <w:bookmarkStart w:id="16" w:name="_Hlk79677008"/>
      <w:bookmarkStart w:id="17" w:name="_Hlk79677009"/>
      <w:bookmarkStart w:id="18" w:name="_Hlk79677019"/>
      <w:bookmarkStart w:id="19" w:name="_Hlk79677020"/>
      <w:bookmarkStart w:id="20" w:name="_Hlk79677050"/>
      <w:bookmarkStart w:id="21" w:name="_Hlk79677051"/>
      <w:bookmarkStart w:id="22" w:name="_Hlk79677093"/>
      <w:bookmarkStart w:id="23" w:name="_Hlk79677094"/>
      <w:bookmarkStart w:id="24" w:name="_Hlk79677098"/>
      <w:bookmarkStart w:id="25" w:name="_Hlk79677099"/>
      <w:bookmarkStart w:id="26" w:name="_Hlk79677102"/>
      <w:bookmarkStart w:id="27" w:name="_Hlk79677103"/>
      <w:bookmarkStart w:id="28" w:name="_Hlk79677157"/>
      <w:bookmarkStart w:id="29" w:name="_Hlk79677158"/>
      <w:bookmarkStart w:id="30" w:name="_Hlk79677170"/>
      <w:bookmarkStart w:id="31" w:name="_Hlk79677171"/>
    </w:p>
    <w:p w14:paraId="370AE41A" w14:textId="77777777" w:rsidR="00317A3C" w:rsidRDefault="00317A3C" w:rsidP="00317A3C">
      <w:pPr>
        <w:pStyle w:val="Footer"/>
      </w:pPr>
    </w:p>
    <w:p w14:paraId="37DD80ED" w14:textId="77777777" w:rsidR="00317A3C" w:rsidRDefault="00317A3C" w:rsidP="00317A3C">
      <w:pPr>
        <w:pStyle w:val="Footer"/>
      </w:pPr>
    </w:p>
    <w:p w14:paraId="47A7E8E0" w14:textId="6746C0FF" w:rsidR="00317A3C" w:rsidRDefault="00317A3C" w:rsidP="00317A3C">
      <w:pPr>
        <w:pStyle w:val="Footer"/>
      </w:pPr>
    </w:p>
    <w:p w14:paraId="0F9DBEFB" w14:textId="77CC4F70" w:rsidR="00317A3C" w:rsidRDefault="00317A3C" w:rsidP="00317A3C">
      <w:pPr>
        <w:pStyle w:val="Foo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297370C" wp14:editId="2532F4A8">
                <wp:simplePos x="0" y="0"/>
                <wp:positionH relativeFrom="column">
                  <wp:posOffset>5561330</wp:posOffset>
                </wp:positionH>
                <wp:positionV relativeFrom="paragraph">
                  <wp:posOffset>230505</wp:posOffset>
                </wp:positionV>
                <wp:extent cx="363220" cy="1404620"/>
                <wp:effectExtent l="0" t="0" r="0" b="12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2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ECC33" w14:textId="77777777" w:rsidR="00317A3C" w:rsidRPr="00800D86" w:rsidRDefault="00317A3C" w:rsidP="00317A3C">
                            <w:pPr>
                              <w:rPr>
                                <w:rFonts w:ascii="Arial" w:hAnsi="Arial" w:cs="Arial"/>
                                <w:color w:val="FF4B4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9737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7.9pt;margin-top:18.15pt;width:28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" filled="f" stroked="f">
                <v:textbox style="mso-fit-shape-to-text:t">
                  <w:txbxContent>
                    <w:p w14:paraId="574ECC33" w14:textId="77777777" w:rsidR="00317A3C" w:rsidRPr="00800D86" w:rsidRDefault="00317A3C" w:rsidP="00317A3C">
                      <w:pPr>
                        <w:rPr>
                          <w:rFonts w:ascii="Arial" w:hAnsi="Arial" w:cs="Arial"/>
                          <w:color w:val="FF4B4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B46259" w14:textId="77777777" w:rsidR="00317A3C" w:rsidRDefault="00317A3C" w:rsidP="00317A3C">
      <w:pPr>
        <w:pStyle w:val="Footer"/>
      </w:pPr>
    </w:p>
    <w:bookmarkEnd w:id="2"/>
    <w:bookmarkEnd w:id="3"/>
    <w:bookmarkEnd w:id="4"/>
    <w:bookmarkEnd w:id="5"/>
    <w:bookmarkEnd w:id="6"/>
    <w:bookmarkEnd w:id="7"/>
    <w:p w14:paraId="702DCEE4" w14:textId="77777777" w:rsidR="00317A3C" w:rsidRDefault="00317A3C" w:rsidP="00317A3C">
      <w:pPr>
        <w:pStyle w:val="Footer"/>
        <w:tabs>
          <w:tab w:val="clear" w:pos="4513"/>
          <w:tab w:val="clear" w:pos="9026"/>
          <w:tab w:val="left" w:pos="2850"/>
          <w:tab w:val="center" w:pos="4289"/>
        </w:tabs>
      </w:pPr>
      <w:r>
        <w:tab/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tab/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6C331C9F" w14:textId="30E7662D" w:rsidR="00A97F3B" w:rsidRDefault="00013A7A" w:rsidP="00B2309C">
      <w:r>
        <w:rPr>
          <w:rFonts w:ascii="Calibri" w:eastAsia="Calibri" w:hAnsi="Calibri" w:cs="Calibri"/>
          <w:sz w:val="22"/>
        </w:rPr>
        <w:t xml:space="preserve">                                                                                                                                                                                                    </w:t>
      </w:r>
    </w:p>
    <w:sectPr w:rsidR="00A97F3B" w:rsidSect="00B2309C">
      <w:headerReference w:type="default" r:id="rId6"/>
      <w:footerReference w:type="default" r:id="rId7"/>
      <w:pgSz w:w="11904" w:h="16838"/>
      <w:pgMar w:top="1440" w:right="847" w:bottom="1440" w:left="12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BFC88" w14:textId="77777777" w:rsidR="002A26CF" w:rsidRDefault="002A26CF" w:rsidP="003317EB">
      <w:pPr>
        <w:spacing w:after="0" w:line="240" w:lineRule="auto"/>
      </w:pPr>
      <w:r>
        <w:separator/>
      </w:r>
    </w:p>
  </w:endnote>
  <w:endnote w:type="continuationSeparator" w:id="0">
    <w:p w14:paraId="06EB72DE" w14:textId="77777777" w:rsidR="002A26CF" w:rsidRDefault="002A26CF" w:rsidP="0033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B7A90" w14:textId="680D9702" w:rsidR="00317A3C" w:rsidRDefault="00317A3C">
    <w:pPr>
      <w:pStyle w:val="Footer"/>
    </w:pPr>
  </w:p>
  <w:p w14:paraId="02C426A8" w14:textId="77777777" w:rsidR="00317A3C" w:rsidRDefault="00317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BD043" w14:textId="77777777" w:rsidR="002A26CF" w:rsidRDefault="002A26CF" w:rsidP="003317EB">
      <w:pPr>
        <w:spacing w:after="0" w:line="240" w:lineRule="auto"/>
      </w:pPr>
      <w:r>
        <w:separator/>
      </w:r>
    </w:p>
  </w:footnote>
  <w:footnote w:type="continuationSeparator" w:id="0">
    <w:p w14:paraId="76D9BA23" w14:textId="77777777" w:rsidR="002A26CF" w:rsidRDefault="002A26CF" w:rsidP="00331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CE1A88" w14:textId="5EAC0D46" w:rsidR="00317A3C" w:rsidRDefault="00317A3C">
    <w:pPr>
      <w:pStyle w:val="Header"/>
    </w:pPr>
    <w:ins w:id="32" w:author="Regina Dcosta" w:date="2021-08-12T12:35:00Z">
      <w:r w:rsidRPr="00B96710">
        <w:rPr>
          <w:noProof/>
        </w:rPr>
        <w:drawing>
          <wp:anchor distT="0" distB="0" distL="114300" distR="114300" simplePos="0" relativeHeight="251658240" behindDoc="0" locked="0" layoutInCell="1" allowOverlap="1" wp14:anchorId="1A148ECA" wp14:editId="0228049E">
            <wp:simplePos x="0" y="0"/>
            <wp:positionH relativeFrom="margin">
              <wp:align>right</wp:align>
            </wp:positionH>
            <wp:positionV relativeFrom="paragraph">
              <wp:posOffset>-85725</wp:posOffset>
            </wp:positionV>
            <wp:extent cx="1466850" cy="381000"/>
            <wp:effectExtent l="0" t="0" r="0" b="0"/>
            <wp:wrapSquare wrapText="bothSides"/>
            <wp:docPr id="1027" name="Picture 34">
              <a:extLst xmlns:a="http://schemas.openxmlformats.org/drawingml/2006/main">
                <a:ext uri="{FF2B5EF4-FFF2-40B4-BE49-F238E27FC236}">
                  <a16:creationId xmlns:a16="http://schemas.microsoft.com/office/drawing/2014/main" id="{09A3D0A9-D413-4B48-B69B-EB7E058920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4">
                      <a:extLst>
                        <a:ext uri="{FF2B5EF4-FFF2-40B4-BE49-F238E27FC236}">
                          <a16:creationId xmlns:a16="http://schemas.microsoft.com/office/drawing/2014/main" id="{09A3D0A9-D413-4B48-B69B-EB7E0589200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ins>
  </w:p>
  <w:p w14:paraId="0102717C" w14:textId="5555FBDC" w:rsidR="00317A3C" w:rsidRDefault="00317A3C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egina Dcosta">
    <w15:presenceInfo w15:providerId="AD" w15:userId="S::regina.dcosta@zensar.com::af3e66aa-237e-460e-96fd-270763e2dd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F3B"/>
    <w:rsid w:val="00013A7A"/>
    <w:rsid w:val="00141134"/>
    <w:rsid w:val="001D7F0B"/>
    <w:rsid w:val="002A26CF"/>
    <w:rsid w:val="00317A3C"/>
    <w:rsid w:val="003317EB"/>
    <w:rsid w:val="00630583"/>
    <w:rsid w:val="007C6AC8"/>
    <w:rsid w:val="00A011E3"/>
    <w:rsid w:val="00A97F3B"/>
    <w:rsid w:val="00AA6771"/>
    <w:rsid w:val="00B2309C"/>
    <w:rsid w:val="00C53F41"/>
    <w:rsid w:val="00CA67CC"/>
    <w:rsid w:val="00CF7960"/>
    <w:rsid w:val="00E357AF"/>
    <w:rsid w:val="00EE0445"/>
    <w:rsid w:val="00F63FCF"/>
    <w:rsid w:val="00FA7101"/>
    <w:rsid w:val="00FB6116"/>
    <w:rsid w:val="00FD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EB0AD"/>
  <w15:docId w15:val="{0F80CA98-4D17-4A04-B31C-51A952CB9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1" w:line="252" w:lineRule="auto"/>
      <w:ind w:left="39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7E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317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7EB"/>
    <w:rPr>
      <w:rFonts w:ascii="Times New Roman" w:eastAsia="Times New Roman" w:hAnsi="Times New Roman" w:cs="Times New Roman"/>
      <w:color w:val="000000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67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7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77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7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77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7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771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amariyappa</dc:creator>
  <cp:keywords/>
  <cp:lastModifiedBy>Neha Walmiki</cp:lastModifiedBy>
  <cp:revision>4</cp:revision>
  <dcterms:created xsi:type="dcterms:W3CDTF">2021-08-12T06:57:00Z</dcterms:created>
  <dcterms:modified xsi:type="dcterms:W3CDTF">2021-08-13T06:40:00Z</dcterms:modified>
</cp:coreProperties>
</file>