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723A" w14:textId="7219E52E" w:rsidR="005A6EB8" w:rsidRDefault="005A6EB8" w:rsidP="005A6EB8">
      <w:pPr>
        <w:ind w:left="0" w:firstLine="0"/>
        <w:rPr>
          <w:b/>
          <w:sz w:val="28"/>
          <w:szCs w:val="24"/>
          <w:u w:val="single"/>
        </w:rPr>
      </w:pPr>
    </w:p>
    <w:p w14:paraId="44D3540C" w14:textId="4AB1327B" w:rsidR="00581929" w:rsidRPr="00581929" w:rsidRDefault="00581929" w:rsidP="00581929">
      <w:pPr>
        <w:jc w:val="center"/>
        <w:rPr>
          <w:b/>
          <w:sz w:val="28"/>
          <w:szCs w:val="24"/>
          <w:u w:val="single"/>
        </w:rPr>
      </w:pPr>
      <w:r w:rsidRPr="00581929">
        <w:rPr>
          <w:b/>
          <w:sz w:val="28"/>
          <w:szCs w:val="24"/>
          <w:u w:val="single"/>
        </w:rPr>
        <w:t>Declaration of Acceptance</w:t>
      </w:r>
    </w:p>
    <w:p w14:paraId="7A4C306A" w14:textId="77777777" w:rsidR="00581929" w:rsidRPr="00581929" w:rsidRDefault="00581929" w:rsidP="00581929">
      <w:pPr>
        <w:jc w:val="both"/>
        <w:rPr>
          <w:b/>
          <w:szCs w:val="24"/>
          <w:u w:val="single"/>
        </w:rPr>
      </w:pPr>
    </w:p>
    <w:p w14:paraId="57EA4D77" w14:textId="77777777" w:rsidR="00581929" w:rsidRPr="00581929" w:rsidRDefault="00581929" w:rsidP="00581929">
      <w:pPr>
        <w:jc w:val="both"/>
        <w:rPr>
          <w:szCs w:val="24"/>
        </w:rPr>
      </w:pPr>
    </w:p>
    <w:p w14:paraId="52AAAAEA" w14:textId="77777777" w:rsidR="00581929" w:rsidRPr="00581929" w:rsidRDefault="00581929" w:rsidP="00581929">
      <w:pPr>
        <w:jc w:val="both"/>
        <w:rPr>
          <w:szCs w:val="24"/>
        </w:rPr>
      </w:pPr>
    </w:p>
    <w:p w14:paraId="786BC74B" w14:textId="3A4BB33E" w:rsidR="00581929" w:rsidRDefault="00281E50" w:rsidP="00554BF9">
      <w:pPr>
        <w:spacing w:line="360" w:lineRule="auto"/>
        <w:rPr>
          <w:szCs w:val="24"/>
        </w:rPr>
      </w:pPr>
      <w:r>
        <w:rPr>
          <w:szCs w:val="24"/>
        </w:rPr>
        <w:t xml:space="preserve">I </w:t>
      </w:r>
      <w:r w:rsidRPr="00281E50">
        <w:rPr>
          <w:szCs w:val="24"/>
          <w:u w:val="dotted"/>
        </w:rPr>
        <w:t>RUDRARAJU SUDHARSHAN</w:t>
      </w:r>
      <w:r>
        <w:rPr>
          <w:szCs w:val="24"/>
        </w:rPr>
        <w:t xml:space="preserve">  </w:t>
      </w:r>
      <w:r w:rsidR="00581929" w:rsidRPr="00581929">
        <w:rPr>
          <w:szCs w:val="24"/>
        </w:rPr>
        <w:t xml:space="preserve"> read and understood the RPG Code of Co</w:t>
      </w:r>
      <w:r w:rsidR="00537F5E">
        <w:rPr>
          <w:szCs w:val="24"/>
        </w:rPr>
        <w:t>rpo</w:t>
      </w:r>
      <w:r w:rsidR="00581929" w:rsidRPr="00581929">
        <w:rPr>
          <w:szCs w:val="24"/>
        </w:rPr>
        <w:t xml:space="preserve">rate Governance and Ethics document in entirely. </w:t>
      </w:r>
    </w:p>
    <w:p w14:paraId="76BD9446" w14:textId="77777777" w:rsidR="00554BF9" w:rsidRPr="00581929" w:rsidRDefault="00554BF9" w:rsidP="00554BF9">
      <w:pPr>
        <w:spacing w:line="360" w:lineRule="auto"/>
        <w:rPr>
          <w:szCs w:val="24"/>
        </w:rPr>
      </w:pPr>
    </w:p>
    <w:p w14:paraId="59C984DA" w14:textId="18B6B8E2" w:rsidR="00581929" w:rsidRPr="00581929" w:rsidRDefault="00581929" w:rsidP="00554BF9">
      <w:pPr>
        <w:spacing w:line="360" w:lineRule="auto"/>
        <w:rPr>
          <w:i/>
          <w:szCs w:val="24"/>
        </w:rPr>
      </w:pPr>
      <w:r w:rsidRPr="00581929">
        <w:rPr>
          <w:szCs w:val="24"/>
        </w:rPr>
        <w:t xml:space="preserve">I undertake to abide by the guidelines as detailed in this document of </w:t>
      </w:r>
      <w:r w:rsidR="00537F5E">
        <w:rPr>
          <w:szCs w:val="24"/>
        </w:rPr>
        <w:t xml:space="preserve">RPG </w:t>
      </w:r>
      <w:r w:rsidRPr="00581929">
        <w:rPr>
          <w:szCs w:val="24"/>
        </w:rPr>
        <w:t>Code of Co</w:t>
      </w:r>
      <w:r w:rsidR="00537F5E">
        <w:rPr>
          <w:szCs w:val="24"/>
        </w:rPr>
        <w:t>r</w:t>
      </w:r>
      <w:r w:rsidRPr="00581929">
        <w:rPr>
          <w:szCs w:val="24"/>
        </w:rPr>
        <w:t>p</w:t>
      </w:r>
      <w:r w:rsidR="00537F5E">
        <w:rPr>
          <w:szCs w:val="24"/>
        </w:rPr>
        <w:t>o</w:t>
      </w:r>
      <w:r w:rsidRPr="00581929">
        <w:rPr>
          <w:szCs w:val="24"/>
        </w:rPr>
        <w:t xml:space="preserve">rate Governance and Ethics and modifications, if any, during my tenure at the </w:t>
      </w:r>
      <w:r w:rsidRPr="00581929">
        <w:rPr>
          <w:i/>
          <w:szCs w:val="24"/>
        </w:rPr>
        <w:t>Company.</w:t>
      </w:r>
    </w:p>
    <w:p w14:paraId="22FA7BBC" w14:textId="77777777" w:rsidR="00581929" w:rsidRPr="00581929" w:rsidRDefault="00581929" w:rsidP="00581929">
      <w:pPr>
        <w:spacing w:line="360" w:lineRule="auto"/>
        <w:rPr>
          <w:i/>
          <w:szCs w:val="24"/>
        </w:rPr>
      </w:pPr>
    </w:p>
    <w:p w14:paraId="5B3576F1" w14:textId="650D2EEB" w:rsidR="005C7A7B" w:rsidRDefault="00581929" w:rsidP="00581929">
      <w:pPr>
        <w:spacing w:line="480" w:lineRule="auto"/>
        <w:rPr>
          <w:szCs w:val="24"/>
        </w:rPr>
      </w:pPr>
      <w:r w:rsidRPr="00581929">
        <w:rPr>
          <w:szCs w:val="24"/>
        </w:rPr>
        <w:t>Signed: …………………………………………………………</w:t>
      </w:r>
      <w:r w:rsidRPr="00581929">
        <w:rPr>
          <w:szCs w:val="24"/>
        </w:rPr>
        <w:br/>
        <w:t xml:space="preserve">Name: </w:t>
      </w:r>
      <w:r w:rsidR="005C7A7B">
        <w:rPr>
          <w:szCs w:val="24"/>
        </w:rPr>
        <w:t xml:space="preserve">    </w:t>
      </w:r>
      <w:r w:rsidR="00281E50" w:rsidRPr="00281E50">
        <w:rPr>
          <w:szCs w:val="24"/>
          <w:u w:val="dotted"/>
        </w:rPr>
        <w:t>RUDRARAJU SUDHARSHAN</w:t>
      </w:r>
      <w:r w:rsidRPr="00581929">
        <w:rPr>
          <w:szCs w:val="24"/>
        </w:rPr>
        <w:t>……………………….</w:t>
      </w:r>
      <w:r w:rsidRPr="00581929">
        <w:rPr>
          <w:szCs w:val="24"/>
        </w:rPr>
        <w:br/>
        <w:t xml:space="preserve">Address: </w:t>
      </w:r>
      <w:r w:rsidR="005C7A7B" w:rsidRPr="005C7A7B">
        <w:rPr>
          <w:szCs w:val="24"/>
          <w:u w:val="dotted"/>
        </w:rPr>
        <w:t>Krishna Gandhi Puram, Krishnam Raju Palli(V), Varikuntapadu(M), Nellore(D),</w:t>
      </w:r>
      <w:r w:rsidR="005C7A7B">
        <w:rPr>
          <w:szCs w:val="24"/>
        </w:rPr>
        <w:t xml:space="preserve"> </w:t>
      </w:r>
    </w:p>
    <w:p w14:paraId="7E699B48" w14:textId="2E132EF3" w:rsidR="00581929" w:rsidRPr="005C7A7B" w:rsidRDefault="005C7A7B" w:rsidP="00581929">
      <w:pPr>
        <w:spacing w:line="480" w:lineRule="auto"/>
        <w:rPr>
          <w:szCs w:val="24"/>
          <w:u w:val="dotted"/>
        </w:rPr>
      </w:pPr>
      <w:r>
        <w:rPr>
          <w:szCs w:val="24"/>
        </w:rPr>
        <w:t xml:space="preserve">               </w:t>
      </w:r>
      <w:r w:rsidRPr="005C7A7B">
        <w:rPr>
          <w:szCs w:val="24"/>
          <w:u w:val="dotted"/>
        </w:rPr>
        <w:t>Andhra Pradesh, India-524236</w:t>
      </w:r>
      <w:r w:rsidR="00581929" w:rsidRPr="005C7A7B">
        <w:rPr>
          <w:szCs w:val="24"/>
          <w:u w:val="dotted"/>
        </w:rPr>
        <w:br/>
      </w:r>
    </w:p>
    <w:p w14:paraId="7230EC78" w14:textId="29DE2D03" w:rsidR="00581929" w:rsidRPr="00581929" w:rsidRDefault="00581929" w:rsidP="00581929">
      <w:pPr>
        <w:spacing w:line="480" w:lineRule="auto"/>
        <w:rPr>
          <w:szCs w:val="24"/>
        </w:rPr>
      </w:pPr>
      <w:r w:rsidRPr="00581929">
        <w:rPr>
          <w:szCs w:val="24"/>
        </w:rPr>
        <w:t xml:space="preserve">Date: </w:t>
      </w:r>
      <w:r w:rsidR="005C7A7B">
        <w:rPr>
          <w:szCs w:val="24"/>
        </w:rPr>
        <w:t xml:space="preserve">     </w:t>
      </w:r>
      <w:r w:rsidR="005C7A7B" w:rsidRPr="005C7A7B">
        <w:rPr>
          <w:szCs w:val="24"/>
          <w:u w:val="dotted"/>
        </w:rPr>
        <w:t>03-07-2022</w:t>
      </w:r>
    </w:p>
    <w:p w14:paraId="58C6E826" w14:textId="129CF135" w:rsidR="00581929" w:rsidRPr="00581929" w:rsidRDefault="00581929" w:rsidP="00581929">
      <w:pPr>
        <w:spacing w:line="480" w:lineRule="auto"/>
        <w:rPr>
          <w:szCs w:val="24"/>
        </w:rPr>
      </w:pPr>
      <w:r w:rsidRPr="00581929">
        <w:rPr>
          <w:szCs w:val="24"/>
        </w:rPr>
        <w:t>Staff Code: …………………………………………………….</w:t>
      </w:r>
      <w:r w:rsidRPr="00581929">
        <w:rPr>
          <w:szCs w:val="24"/>
        </w:rPr>
        <w:br/>
        <w:t xml:space="preserve">Date of Joining: </w:t>
      </w:r>
      <w:r w:rsidR="005C7A7B" w:rsidRPr="00D61FA3">
        <w:rPr>
          <w:szCs w:val="24"/>
          <w:u w:val="dotted"/>
        </w:rPr>
        <w:t>15-07-2022</w:t>
      </w:r>
      <w:r w:rsidRPr="00581929">
        <w:rPr>
          <w:szCs w:val="24"/>
        </w:rPr>
        <w:t>………………………………</w:t>
      </w:r>
      <w:r w:rsidR="00D61FA3" w:rsidRPr="00581929">
        <w:rPr>
          <w:szCs w:val="24"/>
        </w:rPr>
        <w:t>….</w:t>
      </w:r>
      <w:r w:rsidRPr="00581929">
        <w:rPr>
          <w:szCs w:val="24"/>
        </w:rPr>
        <w:br/>
        <w:t>Department: ………………………………………………….</w:t>
      </w:r>
      <w:r w:rsidRPr="00581929">
        <w:rPr>
          <w:szCs w:val="24"/>
        </w:rPr>
        <w:br/>
        <w:t xml:space="preserve">Designation: </w:t>
      </w:r>
      <w:r w:rsidR="00D61FA3" w:rsidRPr="00D61FA3">
        <w:rPr>
          <w:szCs w:val="24"/>
          <w:u w:val="dotted"/>
        </w:rPr>
        <w:t>Senior Software Engineer</w:t>
      </w:r>
      <w:r w:rsidR="00D61FA3">
        <w:rPr>
          <w:szCs w:val="24"/>
        </w:rPr>
        <w:t xml:space="preserve"> </w:t>
      </w:r>
      <w:r w:rsidRPr="00581929">
        <w:rPr>
          <w:szCs w:val="24"/>
        </w:rPr>
        <w:t>…………………</w:t>
      </w:r>
      <w:r w:rsidR="00D61FA3" w:rsidRPr="00581929">
        <w:rPr>
          <w:szCs w:val="24"/>
        </w:rPr>
        <w:t>….</w:t>
      </w:r>
    </w:p>
    <w:p w14:paraId="61C4E733" w14:textId="77777777" w:rsidR="00581929" w:rsidRPr="00581929" w:rsidRDefault="00581929" w:rsidP="00581929">
      <w:pPr>
        <w:spacing w:line="480" w:lineRule="auto"/>
        <w:jc w:val="both"/>
        <w:rPr>
          <w:rFonts w:asciiTheme="minorHAnsi" w:hAnsiTheme="minorHAnsi" w:cstheme="minorHAnsi"/>
          <w:szCs w:val="24"/>
        </w:rPr>
      </w:pPr>
    </w:p>
    <w:p w14:paraId="59E670DC" w14:textId="77777777" w:rsidR="00581929" w:rsidRPr="00581929" w:rsidRDefault="00581929" w:rsidP="00581929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5E2B3426" w14:textId="77777777" w:rsidR="005A6EB8" w:rsidRDefault="00013A7A" w:rsidP="005A6EB8">
      <w:pPr>
        <w:pStyle w:val="Footer"/>
      </w:pPr>
      <w:r w:rsidRPr="00581929">
        <w:rPr>
          <w:rFonts w:asciiTheme="minorHAnsi" w:eastAsia="Calibri" w:hAnsiTheme="minorHAnsi" w:cstheme="minorHAnsi"/>
          <w:szCs w:val="24"/>
        </w:rPr>
        <w:t xml:space="preserve">                  </w:t>
      </w:r>
      <w:r w:rsidRPr="00581929">
        <w:rPr>
          <w:rFonts w:asciiTheme="minorHAnsi" w:hAnsiTheme="minorHAnsi" w:cstheme="minorHAnsi"/>
          <w:szCs w:val="24"/>
        </w:rPr>
        <w:t xml:space="preserve">   </w:t>
      </w:r>
      <w:bookmarkStart w:id="0" w:name="_Hlk78993692"/>
      <w:bookmarkStart w:id="1" w:name="_Hlk78993693"/>
      <w:bookmarkStart w:id="2" w:name="_Hlk78994447"/>
      <w:bookmarkStart w:id="3" w:name="_Hlk78994448"/>
      <w:bookmarkStart w:id="4" w:name="_Hlk78994450"/>
      <w:bookmarkStart w:id="5" w:name="_Hlk78994451"/>
      <w:bookmarkStart w:id="6" w:name="_Hlk79676533"/>
      <w:bookmarkStart w:id="7" w:name="_Hlk79676534"/>
      <w:bookmarkStart w:id="8" w:name="_Hlk79676608"/>
      <w:bookmarkStart w:id="9" w:name="_Hlk79676609"/>
      <w:bookmarkStart w:id="10" w:name="_Hlk79676611"/>
      <w:bookmarkStart w:id="11" w:name="_Hlk79676612"/>
    </w:p>
    <w:p w14:paraId="3A7C7E8E" w14:textId="69995C62" w:rsidR="005A6EB8" w:rsidRDefault="005A6EB8" w:rsidP="005A6EB8">
      <w:pPr>
        <w:pStyle w:val="Footer"/>
      </w:pPr>
    </w:p>
    <w:p w14:paraId="477604BD" w14:textId="15A09556" w:rsidR="005A6EB8" w:rsidRDefault="005A6EB8" w:rsidP="005A6EB8">
      <w:pPr>
        <w:pStyle w:val="Footer"/>
        <w:ind w:left="0" w:firstLine="0"/>
      </w:pPr>
    </w:p>
    <w:p w14:paraId="4C8DD371" w14:textId="77777777" w:rsidR="005A6EB8" w:rsidRDefault="005A6EB8" w:rsidP="005A6EB8">
      <w:pPr>
        <w:pStyle w:val="Footer"/>
      </w:pPr>
    </w:p>
    <w:p w14:paraId="550FE4E0" w14:textId="7112964F" w:rsidR="005A6EB8" w:rsidRDefault="005A6EB8" w:rsidP="005A6EB8">
      <w:pPr>
        <w:pStyle w:val="Footer"/>
      </w:pPr>
    </w:p>
    <w:p w14:paraId="5DCC56AA" w14:textId="0C4B0CF9" w:rsidR="005A6EB8" w:rsidRDefault="005A6EB8" w:rsidP="005A6EB8">
      <w:pPr>
        <w:pStyle w:val="Footer"/>
      </w:pPr>
    </w:p>
    <w:p w14:paraId="0325AA2D" w14:textId="0AEDA603" w:rsidR="005A6EB8" w:rsidRDefault="005A6EB8" w:rsidP="005A6EB8">
      <w:pPr>
        <w:pStyle w:val="Foo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B77B39" wp14:editId="5A0688CC">
                <wp:simplePos x="0" y="0"/>
                <wp:positionH relativeFrom="column">
                  <wp:posOffset>5561330</wp:posOffset>
                </wp:positionH>
                <wp:positionV relativeFrom="paragraph">
                  <wp:posOffset>230505</wp:posOffset>
                </wp:positionV>
                <wp:extent cx="363220" cy="1404620"/>
                <wp:effectExtent l="0" t="0" r="0" b="12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61E9" w14:textId="77777777" w:rsidR="005A6EB8" w:rsidRPr="00800D86" w:rsidRDefault="005A6EB8" w:rsidP="005A6EB8">
                            <w:pPr>
                              <w:rPr>
                                <w:rFonts w:ascii="Arial" w:hAnsi="Arial" w:cs="Arial"/>
                                <w:color w:val="FF4B4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77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9pt;margin-top:18.15pt;width:28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YC9wEAAM0DAAAOAAAAZHJzL2Uyb0RvYy54bWysU8tu2zAQvBfoPxC815Id200Ey0Ga1EWB&#10;9AGk/QCaoiyiJJfl0pbcr++SchyjvRXVgSC1y9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" filled="f" stroked="f">
                <v:textbox style="mso-fit-shape-to-text:t">
                  <w:txbxContent>
                    <w:p w14:paraId="122B61E9" w14:textId="77777777" w:rsidR="005A6EB8" w:rsidRPr="00800D86" w:rsidRDefault="005A6EB8" w:rsidP="005A6EB8">
                      <w:pPr>
                        <w:rPr>
                          <w:rFonts w:ascii="Arial" w:hAnsi="Arial" w:cs="Arial"/>
                          <w:color w:val="FF4B4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E41D5" w14:textId="1091BC34" w:rsidR="005A6EB8" w:rsidRDefault="005A6EB8" w:rsidP="005A6EB8">
      <w:pPr>
        <w:pStyle w:val="Footer"/>
      </w:pPr>
    </w:p>
    <w:bookmarkEnd w:id="0"/>
    <w:bookmarkEnd w:id="1"/>
    <w:bookmarkEnd w:id="2"/>
    <w:bookmarkEnd w:id="3"/>
    <w:bookmarkEnd w:id="4"/>
    <w:bookmarkEnd w:id="5"/>
    <w:p w14:paraId="73307F24" w14:textId="1A2E6B94" w:rsidR="005A6EB8" w:rsidRDefault="005A6EB8" w:rsidP="005A6EB8">
      <w:pPr>
        <w:pStyle w:val="Footer"/>
        <w:tabs>
          <w:tab w:val="clear" w:pos="4513"/>
          <w:tab w:val="clear" w:pos="9026"/>
          <w:tab w:val="left" w:pos="2850"/>
        </w:tabs>
      </w:pPr>
      <w:r>
        <w:tab/>
      </w:r>
      <w:bookmarkEnd w:id="6"/>
      <w:bookmarkEnd w:id="7"/>
      <w:bookmarkEnd w:id="8"/>
      <w:bookmarkEnd w:id="9"/>
      <w:bookmarkEnd w:id="10"/>
      <w:bookmarkEnd w:id="11"/>
    </w:p>
    <w:p w14:paraId="6C331C9F" w14:textId="1D65BCDD" w:rsidR="00A97F3B" w:rsidRPr="00581929" w:rsidRDefault="00013A7A" w:rsidP="00581929">
      <w:pPr>
        <w:spacing w:after="32" w:line="259" w:lineRule="auto"/>
        <w:ind w:left="29" w:firstLine="0"/>
        <w:jc w:val="both"/>
        <w:rPr>
          <w:rFonts w:asciiTheme="minorHAnsi" w:hAnsiTheme="minorHAnsi" w:cstheme="minorHAnsi"/>
          <w:szCs w:val="24"/>
        </w:rPr>
      </w:pPr>
      <w:r w:rsidRPr="00581929">
        <w:rPr>
          <w:rFonts w:asciiTheme="minorHAnsi" w:hAnsiTheme="minorHAnsi" w:cstheme="minorHAnsi"/>
          <w:szCs w:val="24"/>
        </w:rPr>
        <w:t xml:space="preserve">                                     </w:t>
      </w:r>
      <w:r w:rsidRPr="00581929">
        <w:rPr>
          <w:rFonts w:asciiTheme="minorHAnsi" w:eastAsia="Calibri" w:hAnsiTheme="minorHAnsi" w:cstheme="minorHAnsi"/>
          <w:szCs w:val="24"/>
        </w:rPr>
        <w:t xml:space="preserve">                                  </w:t>
      </w:r>
    </w:p>
    <w:sectPr w:rsidR="00A97F3B" w:rsidRPr="00581929" w:rsidSect="00581929">
      <w:headerReference w:type="default" r:id="rId6"/>
      <w:pgSz w:w="11904" w:h="16838"/>
      <w:pgMar w:top="1440" w:right="847" w:bottom="1440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16AF" w14:textId="77777777" w:rsidR="00C10E03" w:rsidRDefault="00C10E03" w:rsidP="003317EB">
      <w:pPr>
        <w:spacing w:after="0" w:line="240" w:lineRule="auto"/>
      </w:pPr>
      <w:r>
        <w:separator/>
      </w:r>
    </w:p>
  </w:endnote>
  <w:endnote w:type="continuationSeparator" w:id="0">
    <w:p w14:paraId="5C431A15" w14:textId="77777777" w:rsidR="00C10E03" w:rsidRDefault="00C10E03" w:rsidP="003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D8FB" w14:textId="77777777" w:rsidR="00C10E03" w:rsidRDefault="00C10E03" w:rsidP="003317EB">
      <w:pPr>
        <w:spacing w:after="0" w:line="240" w:lineRule="auto"/>
      </w:pPr>
      <w:r>
        <w:separator/>
      </w:r>
    </w:p>
  </w:footnote>
  <w:footnote w:type="continuationSeparator" w:id="0">
    <w:p w14:paraId="1C8D5F4A" w14:textId="77777777" w:rsidR="00C10E03" w:rsidRDefault="00C10E03" w:rsidP="0033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D7DF" w14:textId="4831F334" w:rsidR="005A6EB8" w:rsidRDefault="005A6EB8">
    <w:pPr>
      <w:pStyle w:val="Header"/>
    </w:pPr>
    <w:ins w:id="12" w:author="Regina Dcosta" w:date="2021-08-12T12:35:00Z">
      <w:r w:rsidRPr="00B96710">
        <w:rPr>
          <w:noProof/>
        </w:rPr>
        <w:drawing>
          <wp:anchor distT="0" distB="0" distL="114300" distR="114300" simplePos="0" relativeHeight="251658240" behindDoc="0" locked="0" layoutInCell="1" allowOverlap="1" wp14:anchorId="41D21A23" wp14:editId="77B89632">
            <wp:simplePos x="0" y="0"/>
            <wp:positionH relativeFrom="column">
              <wp:posOffset>4570095</wp:posOffset>
            </wp:positionH>
            <wp:positionV relativeFrom="paragraph">
              <wp:posOffset>-57150</wp:posOffset>
            </wp:positionV>
            <wp:extent cx="1466850" cy="381000"/>
            <wp:effectExtent l="0" t="0" r="0" b="0"/>
            <wp:wrapSquare wrapText="bothSides"/>
            <wp:docPr id="1027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09A3D0A9-D413-4B48-B69B-EB7E0589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4">
                      <a:extLst>
                        <a:ext uri="{FF2B5EF4-FFF2-40B4-BE49-F238E27FC236}">
                          <a16:creationId xmlns:a16="http://schemas.microsoft.com/office/drawing/2014/main" id="{09A3D0A9-D413-4B48-B69B-EB7E05892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ins>
  </w:p>
  <w:p w14:paraId="123D95C4" w14:textId="77777777" w:rsidR="005A6EB8" w:rsidRDefault="005A6EB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gina Dcosta">
    <w15:presenceInfo w15:providerId="AD" w15:userId="S::regina.dcosta@zensar.com::af3e66aa-237e-460e-96fd-270763e2d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3B"/>
    <w:rsid w:val="00013A7A"/>
    <w:rsid w:val="00281E50"/>
    <w:rsid w:val="003317EB"/>
    <w:rsid w:val="00537F5E"/>
    <w:rsid w:val="0054205C"/>
    <w:rsid w:val="00554BF9"/>
    <w:rsid w:val="00581929"/>
    <w:rsid w:val="00582064"/>
    <w:rsid w:val="005A6EB8"/>
    <w:rsid w:val="005C7A7B"/>
    <w:rsid w:val="0097086C"/>
    <w:rsid w:val="00A97F3B"/>
    <w:rsid w:val="00AE1208"/>
    <w:rsid w:val="00C10E03"/>
    <w:rsid w:val="00C36675"/>
    <w:rsid w:val="00C92958"/>
    <w:rsid w:val="00D61FA3"/>
    <w:rsid w:val="00DD240E"/>
    <w:rsid w:val="00DD61C1"/>
    <w:rsid w:val="00E52AC4"/>
    <w:rsid w:val="00E57733"/>
    <w:rsid w:val="00E6707D"/>
    <w:rsid w:val="00EA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B0AD"/>
  <w15:docId w15:val="{0F80CA98-4D17-4A04-B31C-51A952C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2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20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amariyappa</dc:creator>
  <cp:keywords/>
  <cp:lastModifiedBy>Rudraraju Sudharshan</cp:lastModifiedBy>
  <cp:revision>7</cp:revision>
  <cp:lastPrinted>2022-03-03T12:43:00Z</cp:lastPrinted>
  <dcterms:created xsi:type="dcterms:W3CDTF">2021-08-12T06:56:00Z</dcterms:created>
  <dcterms:modified xsi:type="dcterms:W3CDTF">2022-07-02T15:41:00Z</dcterms:modified>
</cp:coreProperties>
</file>